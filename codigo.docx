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F2B23" w14:textId="77777777" w:rsidR="00D84B20" w:rsidRDefault="00D84B20" w:rsidP="00D84B20">
      <w:r>
        <w:t>&lt;div class="col-12 col-sm-3"&gt;</w:t>
      </w:r>
    </w:p>
    <w:p w14:paraId="07B2DD5C" w14:textId="77777777" w:rsidR="008A1940" w:rsidRDefault="00D84B20" w:rsidP="00D84B20">
      <w:r>
        <w:t>&lt;h6&gt;&lt;strong&gt;LICEO PSICOPEDAGOGICO EL CARMELO&lt;/strong&gt;</w:t>
      </w:r>
      <w:r w:rsidR="008A1940">
        <w:t xml:space="preserve"> </w:t>
      </w:r>
    </w:p>
    <w:p w14:paraId="36CABDEC" w14:textId="5A68F604" w:rsidR="00D84B20" w:rsidRDefault="00D84B20" w:rsidP="00D84B20">
      <w:r>
        <w:t xml:space="preserve">PBX: (57 1) </w:t>
      </w:r>
      <w:r w:rsidR="000A347B">
        <w:t xml:space="preserve">4 94 41 32 </w:t>
      </w:r>
      <w:r>
        <w:t>&lt;/p&gt;&lt;/h6&gt;</w:t>
      </w:r>
    </w:p>
    <w:p w14:paraId="1AE4DB55" w14:textId="77777777" w:rsidR="00D84B20" w:rsidRDefault="00D84B20" w:rsidP="00D84B20">
      <w:r>
        <w:tab/>
      </w:r>
      <w:r>
        <w:tab/>
      </w:r>
      <w:r>
        <w:tab/>
      </w:r>
      <w:r>
        <w:tab/>
        <w:t>&lt;/div&gt;</w:t>
      </w:r>
    </w:p>
    <w:p w14:paraId="58BF0220" w14:textId="77777777" w:rsidR="00D84B20" w:rsidRDefault="00D84B20" w:rsidP="00D84B20">
      <w:r>
        <w:tab/>
      </w:r>
      <w:r>
        <w:tab/>
      </w:r>
      <w:r>
        <w:tab/>
      </w:r>
      <w:r>
        <w:tab/>
        <w:t>&lt;div class="col-12 col-sm-3"&gt;</w:t>
      </w:r>
    </w:p>
    <w:p w14:paraId="1CE3BDC1" w14:textId="4CA4330C" w:rsidR="00D84B20" w:rsidRDefault="00D84B20" w:rsidP="00D16A26">
      <w:r>
        <w:tab/>
      </w:r>
      <w:r>
        <w:tab/>
      </w:r>
      <w:r>
        <w:tab/>
      </w:r>
      <w:r>
        <w:tab/>
      </w:r>
      <w:r>
        <w:tab/>
        <w:t>&lt;ul&gt;</w:t>
      </w:r>
    </w:p>
    <w:p w14:paraId="7FBDE647" w14:textId="7FD025AF" w:rsidR="00D84B20" w:rsidRDefault="00D84B20" w:rsidP="008A1940">
      <w:r>
        <w:t>&lt;li&gt;</w:t>
      </w:r>
      <w:r w:rsidR="00D16A26">
        <w:t>Diagonal 49A # 86</w:t>
      </w:r>
      <w:r w:rsidR="008A1940">
        <w:t>C - 17</w:t>
      </w:r>
      <w:r>
        <w:t>&lt;br class="mobile-oculto"&gt;</w:t>
      </w:r>
    </w:p>
    <w:p w14:paraId="33382243" w14:textId="77777777" w:rsidR="00D84B20" w:rsidRDefault="00D84B20" w:rsidP="00D84B20">
      <w:r>
        <w:tab/>
      </w:r>
      <w:r>
        <w:tab/>
      </w:r>
      <w:r>
        <w:tab/>
      </w:r>
      <w:r>
        <w:tab/>
      </w:r>
      <w:r>
        <w:tab/>
        <w:t>&lt;/ul&gt;</w:t>
      </w:r>
    </w:p>
    <w:p w14:paraId="0B87308C" w14:textId="77777777" w:rsidR="00D84B20" w:rsidRDefault="00D84B20" w:rsidP="00D84B20">
      <w:r>
        <w:tab/>
      </w:r>
      <w:r>
        <w:tab/>
      </w:r>
      <w:r>
        <w:tab/>
      </w:r>
      <w:r>
        <w:tab/>
        <w:t>&lt;/div&gt;</w:t>
      </w:r>
    </w:p>
    <w:p w14:paraId="5C5E13EB" w14:textId="77777777" w:rsidR="00D84B20" w:rsidRDefault="00D84B20" w:rsidP="00D84B20">
      <w:r>
        <w:tab/>
      </w:r>
      <w:r>
        <w:tab/>
      </w:r>
      <w:r>
        <w:tab/>
        <w:t>&lt;/div&gt;</w:t>
      </w:r>
    </w:p>
    <w:p w14:paraId="148785C1" w14:textId="71989F57" w:rsidR="00C96773" w:rsidRDefault="00D84B20" w:rsidP="00D84B20">
      <w:r>
        <w:tab/>
      </w:r>
      <w:r>
        <w:tab/>
        <w:t>&lt;/div&gt;</w:t>
      </w:r>
    </w:p>
    <w:p w14:paraId="0725C9F7" w14:textId="4FC1B7DC" w:rsidR="00E22C5D" w:rsidRDefault="00E22C5D" w:rsidP="00D84B20"/>
    <w:p w14:paraId="02BC84E6" w14:textId="77777777" w:rsidR="00E22C5D" w:rsidRPr="00E22C5D" w:rsidRDefault="00E22C5D" w:rsidP="00E22C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19" w:lineRule="atLeast"/>
        <w:ind w:left="945"/>
        <w:rPr>
          <w:rFonts w:ascii="merriweather" w:eastAsia="Times New Roman" w:hAnsi="merriweather" w:cs="Times New Roman"/>
          <w:color w:val="000000"/>
          <w:sz w:val="27"/>
          <w:szCs w:val="27"/>
          <w:lang w:eastAsia="es-CO"/>
        </w:rPr>
      </w:pPr>
      <w:r w:rsidRPr="00E22C5D">
        <w:rPr>
          <w:rFonts w:ascii="merriweather" w:eastAsia="Times New Roman" w:hAnsi="merriweather" w:cs="Times New Roman"/>
          <w:b/>
          <w:bCs/>
          <w:color w:val="000000"/>
          <w:sz w:val="27"/>
          <w:szCs w:val="27"/>
          <w:u w:val="single"/>
          <w:lang w:eastAsia="es-CO"/>
        </w:rPr>
        <w:t>&lt;/u&gt;te permite escribir con subrayado</w:t>
      </w:r>
      <w:r w:rsidRPr="00E22C5D">
        <w:rPr>
          <w:rFonts w:ascii="merriweather" w:eastAsia="Times New Roman" w:hAnsi="merriweather" w:cs="Times New Roman"/>
          <w:b/>
          <w:bCs/>
          <w:color w:val="000000"/>
          <w:sz w:val="27"/>
          <w:szCs w:val="27"/>
          <w:lang w:eastAsia="es-CO"/>
        </w:rPr>
        <w:t>&lt;/u&gt;</w:t>
      </w:r>
    </w:p>
    <w:p w14:paraId="1543307E" w14:textId="77777777" w:rsidR="00E22C5D" w:rsidRPr="00E22C5D" w:rsidRDefault="00E22C5D" w:rsidP="00E22C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19" w:lineRule="atLeast"/>
        <w:ind w:left="945"/>
        <w:rPr>
          <w:rFonts w:ascii="merriweather" w:eastAsia="Times New Roman" w:hAnsi="merriweather" w:cs="Times New Roman"/>
          <w:color w:val="000000"/>
          <w:sz w:val="27"/>
          <w:szCs w:val="27"/>
          <w:lang w:eastAsia="es-CO"/>
        </w:rPr>
      </w:pPr>
      <w:r w:rsidRPr="00E22C5D">
        <w:rPr>
          <w:rFonts w:ascii="merriweather" w:eastAsia="Times New Roman" w:hAnsi="merriweather" w:cs="Times New Roman"/>
          <w:b/>
          <w:bCs/>
          <w:i/>
          <w:iCs/>
          <w:color w:val="000000"/>
          <w:sz w:val="27"/>
          <w:szCs w:val="27"/>
          <w:lang w:eastAsia="es-CO"/>
        </w:rPr>
        <w:t>&lt;/i&gt;te permite escribir en cursiva</w:t>
      </w:r>
      <w:r w:rsidRPr="00E22C5D">
        <w:rPr>
          <w:rFonts w:ascii="merriweather" w:eastAsia="Times New Roman" w:hAnsi="merriweather" w:cs="Times New Roman"/>
          <w:b/>
          <w:bCs/>
          <w:color w:val="000000"/>
          <w:sz w:val="27"/>
          <w:szCs w:val="27"/>
          <w:lang w:eastAsia="es-CO"/>
        </w:rPr>
        <w:t>&lt;/i&gt;</w:t>
      </w:r>
    </w:p>
    <w:p w14:paraId="4DA80972" w14:textId="77777777" w:rsidR="00E22C5D" w:rsidRPr="00E22C5D" w:rsidRDefault="00E22C5D" w:rsidP="00E22C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19" w:lineRule="atLeast"/>
        <w:ind w:left="945"/>
        <w:rPr>
          <w:rFonts w:ascii="merriweather" w:eastAsia="Times New Roman" w:hAnsi="merriweather" w:cs="Times New Roman"/>
          <w:color w:val="000000"/>
          <w:sz w:val="27"/>
          <w:szCs w:val="27"/>
          <w:lang w:eastAsia="es-CO"/>
        </w:rPr>
      </w:pPr>
      <w:r w:rsidRPr="00E22C5D">
        <w:rPr>
          <w:rFonts w:ascii="merriweather" w:eastAsia="Times New Roman" w:hAnsi="merriweather" w:cs="Times New Roman"/>
          <w:b/>
          <w:bCs/>
          <w:color w:val="000000"/>
          <w:sz w:val="27"/>
          <w:szCs w:val="27"/>
          <w:u w:val="single"/>
          <w:lang w:eastAsia="es-CO"/>
        </w:rPr>
        <w:t>&lt;/b&gt;te permite escribir en negrita</w:t>
      </w:r>
      <w:r w:rsidRPr="00E22C5D">
        <w:rPr>
          <w:rFonts w:ascii="merriweather" w:eastAsia="Times New Roman" w:hAnsi="merriweather" w:cs="Times New Roman"/>
          <w:b/>
          <w:bCs/>
          <w:color w:val="000000"/>
          <w:sz w:val="27"/>
          <w:szCs w:val="27"/>
          <w:lang w:eastAsia="es-CO"/>
        </w:rPr>
        <w:t>&lt;/b&gt;</w:t>
      </w:r>
    </w:p>
    <w:p w14:paraId="427F49AF" w14:textId="77777777" w:rsidR="00E22C5D" w:rsidRPr="00E22C5D" w:rsidRDefault="00E22C5D" w:rsidP="00E22C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19" w:lineRule="atLeast"/>
        <w:ind w:left="945"/>
        <w:rPr>
          <w:rFonts w:ascii="merriweather" w:eastAsia="Times New Roman" w:hAnsi="merriweather" w:cs="Times New Roman"/>
          <w:color w:val="000000"/>
          <w:sz w:val="27"/>
          <w:szCs w:val="27"/>
          <w:lang w:eastAsia="es-CO"/>
        </w:rPr>
      </w:pPr>
      <w:r w:rsidRPr="00E22C5D">
        <w:rPr>
          <w:rFonts w:ascii="merriweather" w:eastAsia="Times New Roman" w:hAnsi="merriweather" w:cs="Times New Roman"/>
          <w:b/>
          <w:bCs/>
          <w:color w:val="000000"/>
          <w:sz w:val="27"/>
          <w:szCs w:val="27"/>
          <w:u w:val="single"/>
          <w:lang w:eastAsia="es-CO"/>
        </w:rPr>
        <w:t>&lt;del&gt;</w:t>
      </w:r>
      <w:del w:id="0" w:author="Unknown">
        <w:r w:rsidRPr="00E22C5D">
          <w:rPr>
            <w:rFonts w:ascii="merriweather" w:eastAsia="Times New Roman" w:hAnsi="merriweather" w:cs="Times New Roman"/>
            <w:b/>
            <w:bCs/>
            <w:color w:val="000000"/>
            <w:sz w:val="27"/>
            <w:szCs w:val="27"/>
            <w:u w:val="single"/>
            <w:lang w:eastAsia="es-CO"/>
          </w:rPr>
          <w:delText>te permite cancelar un texto</w:delText>
        </w:r>
      </w:del>
      <w:r w:rsidRPr="00E22C5D">
        <w:rPr>
          <w:rFonts w:ascii="merriweather" w:eastAsia="Times New Roman" w:hAnsi="merriweather" w:cs="Times New Roman"/>
          <w:b/>
          <w:bCs/>
          <w:color w:val="000000"/>
          <w:sz w:val="27"/>
          <w:szCs w:val="27"/>
          <w:lang w:eastAsia="es-CO"/>
        </w:rPr>
        <w:t>&lt;del&gt;</w:t>
      </w:r>
    </w:p>
    <w:p w14:paraId="55B7566D" w14:textId="33FE9AD3" w:rsidR="00E22C5D" w:rsidRDefault="007D60EE" w:rsidP="00D84B20">
      <w:r>
        <w:t>COLOR</w:t>
      </w:r>
    </w:p>
    <w:p w14:paraId="5B7C9BAE" w14:textId="77777777" w:rsidR="007D60EE" w:rsidRPr="007D60EE" w:rsidRDefault="007D60EE" w:rsidP="007D60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19" w:lineRule="atLeast"/>
        <w:ind w:left="945"/>
        <w:rPr>
          <w:rFonts w:ascii="merriweather" w:eastAsia="Times New Roman" w:hAnsi="merriweather" w:cs="Times New Roman"/>
          <w:color w:val="000000"/>
          <w:sz w:val="27"/>
          <w:szCs w:val="27"/>
          <w:lang w:eastAsia="es-CO"/>
        </w:rPr>
      </w:pPr>
      <w:r w:rsidRPr="007D60EE">
        <w:rPr>
          <w:rFonts w:ascii="merriweather" w:eastAsia="Times New Roman" w:hAnsi="merriweather" w:cs="Times New Roman"/>
          <w:b/>
          <w:bCs/>
          <w:color w:val="000000"/>
          <w:sz w:val="27"/>
          <w:szCs w:val="27"/>
          <w:lang w:eastAsia="es-CO"/>
        </w:rPr>
        <w:t>&lt;span style=»color:blue»&gt; aqui escribe el texto &lt;/span&gt;</w:t>
      </w:r>
    </w:p>
    <w:p w14:paraId="566D5154" w14:textId="77777777" w:rsidR="007D60EE" w:rsidRPr="007D60EE" w:rsidRDefault="007D60EE" w:rsidP="007D60EE">
      <w:pPr>
        <w:shd w:val="clear" w:color="auto" w:fill="FFFFFF"/>
        <w:spacing w:after="0" w:line="405" w:lineRule="atLeast"/>
        <w:rPr>
          <w:rFonts w:ascii="merriweather" w:eastAsia="Times New Roman" w:hAnsi="merriweather" w:cs="Times New Roman"/>
          <w:color w:val="000000"/>
          <w:sz w:val="27"/>
          <w:szCs w:val="27"/>
          <w:lang w:eastAsia="es-CO"/>
        </w:rPr>
      </w:pPr>
      <w:r w:rsidRPr="007D60EE">
        <w:rPr>
          <w:rFonts w:ascii="merriweather" w:eastAsia="Times New Roman" w:hAnsi="merriweather" w:cs="Times New Roman"/>
          <w:color w:val="000000"/>
          <w:sz w:val="27"/>
          <w:szCs w:val="27"/>
          <w:lang w:eastAsia="es-CO"/>
        </w:rPr>
        <w:t>o</w:t>
      </w:r>
    </w:p>
    <w:p w14:paraId="3AD5EBAB" w14:textId="77777777" w:rsidR="007D60EE" w:rsidRPr="007D60EE" w:rsidRDefault="007D60EE" w:rsidP="007D60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19" w:lineRule="atLeast"/>
        <w:ind w:left="945"/>
        <w:rPr>
          <w:rFonts w:ascii="merriweather" w:eastAsia="Times New Roman" w:hAnsi="merriweather" w:cs="Times New Roman"/>
          <w:color w:val="000000"/>
          <w:sz w:val="27"/>
          <w:szCs w:val="27"/>
          <w:lang w:eastAsia="es-CO"/>
        </w:rPr>
      </w:pPr>
      <w:r w:rsidRPr="007D60EE">
        <w:rPr>
          <w:rFonts w:ascii="merriweather" w:eastAsia="Times New Roman" w:hAnsi="merriweather" w:cs="Times New Roman"/>
          <w:b/>
          <w:bCs/>
          <w:color w:val="000000"/>
          <w:sz w:val="27"/>
          <w:szCs w:val="27"/>
          <w:lang w:eastAsia="es-CO"/>
        </w:rPr>
        <w:t>&lt;span style=»color:#ffff45″&gt; aqui escribe el texto &lt;/span&gt;</w:t>
      </w:r>
    </w:p>
    <w:p w14:paraId="49866A57" w14:textId="18576CE9" w:rsidR="007D60EE" w:rsidRDefault="001D460B" w:rsidP="00D84B20">
      <w:r>
        <w:t>TIPO DE LETRA</w:t>
      </w:r>
    </w:p>
    <w:p w14:paraId="5D41367B" w14:textId="77777777" w:rsidR="001D460B" w:rsidRPr="001D460B" w:rsidRDefault="001D460B" w:rsidP="001D46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19" w:lineRule="atLeast"/>
        <w:ind w:left="945"/>
        <w:rPr>
          <w:rFonts w:ascii="merriweather" w:eastAsia="Times New Roman" w:hAnsi="merriweather" w:cs="Times New Roman"/>
          <w:color w:val="000000"/>
          <w:sz w:val="27"/>
          <w:szCs w:val="27"/>
          <w:lang w:eastAsia="es-CO"/>
        </w:rPr>
      </w:pPr>
      <w:r w:rsidRPr="001D460B">
        <w:rPr>
          <w:rFonts w:ascii="merriweather" w:eastAsia="Times New Roman" w:hAnsi="merriweather" w:cs="Times New Roman"/>
          <w:b/>
          <w:bCs/>
          <w:color w:val="000000"/>
          <w:sz w:val="27"/>
          <w:szCs w:val="27"/>
          <w:lang w:eastAsia="es-CO"/>
        </w:rPr>
        <w:t>&lt;span style=»font-family:verdana»&gt; aquí escribe tu texto &lt;/span&gt;</w:t>
      </w:r>
    </w:p>
    <w:p w14:paraId="29D3E746" w14:textId="77777777" w:rsidR="001D460B" w:rsidRPr="001D460B" w:rsidRDefault="001D460B" w:rsidP="001D460B">
      <w:pPr>
        <w:shd w:val="clear" w:color="auto" w:fill="FFFFFF"/>
        <w:spacing w:after="0" w:line="405" w:lineRule="atLeast"/>
        <w:rPr>
          <w:rFonts w:ascii="merriweather" w:eastAsia="Times New Roman" w:hAnsi="merriweather" w:cs="Times New Roman"/>
          <w:color w:val="000000"/>
          <w:sz w:val="27"/>
          <w:szCs w:val="27"/>
          <w:lang w:eastAsia="es-CO"/>
        </w:rPr>
      </w:pPr>
      <w:r w:rsidRPr="001D460B">
        <w:rPr>
          <w:rFonts w:ascii="merriweather" w:eastAsia="Times New Roman" w:hAnsi="merriweather" w:cs="Times New Roman"/>
          <w:color w:val="000000"/>
          <w:sz w:val="27"/>
          <w:szCs w:val="27"/>
          <w:lang w:eastAsia="es-CO"/>
        </w:rPr>
        <w:t>o</w:t>
      </w:r>
    </w:p>
    <w:p w14:paraId="415C3E86" w14:textId="77777777" w:rsidR="001D460B" w:rsidRPr="001D460B" w:rsidRDefault="001D460B" w:rsidP="001D46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19" w:lineRule="atLeast"/>
        <w:ind w:left="945"/>
        <w:rPr>
          <w:rFonts w:ascii="merriweather" w:eastAsia="Times New Roman" w:hAnsi="merriweather" w:cs="Times New Roman"/>
          <w:color w:val="000000"/>
          <w:sz w:val="27"/>
          <w:szCs w:val="27"/>
          <w:lang w:eastAsia="es-CO"/>
        </w:rPr>
      </w:pPr>
      <w:r w:rsidRPr="001D460B">
        <w:rPr>
          <w:rFonts w:ascii="merriweather" w:eastAsia="Times New Roman" w:hAnsi="merriweather" w:cs="Times New Roman"/>
          <w:b/>
          <w:bCs/>
          <w:color w:val="000000"/>
          <w:sz w:val="27"/>
          <w:szCs w:val="27"/>
          <w:lang w:eastAsia="es-CO"/>
        </w:rPr>
        <w:lastRenderedPageBreak/>
        <w:t>&lt;span style=»font-family:’Comic Sans MS'»&gt; aquí escribe tu texto &lt;/span&gt;</w:t>
      </w:r>
    </w:p>
    <w:p w14:paraId="6CF9DA6B" w14:textId="73BDD6F7" w:rsidR="001D460B" w:rsidRDefault="004952C4" w:rsidP="00D84B20">
      <w:r>
        <w:t>TAMAÑO LETRA</w:t>
      </w:r>
    </w:p>
    <w:p w14:paraId="54ECAEFA" w14:textId="1701805E" w:rsidR="004952C4" w:rsidRDefault="004952C4" w:rsidP="00D84B20"/>
    <w:p w14:paraId="2FA65DEE" w14:textId="4BD9D941" w:rsidR="004952C4" w:rsidRDefault="004952C4" w:rsidP="00D84B20">
      <w:pPr>
        <w:rPr>
          <w:rStyle w:val="Textoennegrita"/>
          <w:rFonts w:ascii="merriweather" w:hAnsi="merriweather"/>
          <w:color w:val="000000"/>
          <w:sz w:val="27"/>
          <w:szCs w:val="27"/>
          <w:shd w:val="clear" w:color="auto" w:fill="FFFFFF"/>
        </w:rPr>
      </w:pPr>
      <w:r>
        <w:rPr>
          <w:rStyle w:val="Textoennegrita"/>
          <w:rFonts w:ascii="merriweather" w:hAnsi="merriweather"/>
          <w:color w:val="000000"/>
          <w:sz w:val="27"/>
          <w:szCs w:val="27"/>
          <w:shd w:val="clear" w:color="auto" w:fill="FFFFFF"/>
        </w:rPr>
        <w:t>&lt;span style=»font-size:12px»&gt; aquí va el texto &lt;/span&gt;</w:t>
      </w:r>
    </w:p>
    <w:p w14:paraId="7F29B1B7" w14:textId="77777777" w:rsidR="00E05CB8" w:rsidRDefault="00E05CB8" w:rsidP="00D84B20">
      <w:pPr>
        <w:rPr>
          <w:rStyle w:val="Textoennegrita"/>
          <w:rFonts w:ascii="merriweather" w:hAnsi="merriweather"/>
          <w:color w:val="000000"/>
          <w:sz w:val="27"/>
          <w:szCs w:val="27"/>
          <w:shd w:val="clear" w:color="auto" w:fill="FFFFFF"/>
        </w:rPr>
      </w:pPr>
    </w:p>
    <w:p w14:paraId="7F705EBD" w14:textId="0330B8AF" w:rsidR="00E05CB8" w:rsidRDefault="00E05CB8" w:rsidP="00D84B20">
      <w:pPr>
        <w:rPr>
          <w:rStyle w:val="Textoennegrita"/>
          <w:rFonts w:ascii="merriweather" w:hAnsi="merriweather"/>
          <w:color w:val="000000"/>
          <w:sz w:val="27"/>
          <w:szCs w:val="27"/>
          <w:shd w:val="clear" w:color="auto" w:fill="FFFFFF"/>
        </w:rPr>
      </w:pPr>
      <w:r>
        <w:rPr>
          <w:rStyle w:val="Textoennegrita"/>
          <w:rFonts w:ascii="merriweather" w:hAnsi="merriweather"/>
          <w:color w:val="000000"/>
          <w:sz w:val="27"/>
          <w:szCs w:val="27"/>
          <w:shd w:val="clear" w:color="auto" w:fill="FFFFFF"/>
        </w:rPr>
        <w:t>IM</w:t>
      </w:r>
      <w:r>
        <w:rPr>
          <w:rStyle w:val="Textoennegrita"/>
          <w:rFonts w:ascii="merriweather" w:hAnsi="merriweather" w:hint="eastAsia"/>
          <w:color w:val="000000"/>
          <w:sz w:val="27"/>
          <w:szCs w:val="27"/>
          <w:shd w:val="clear" w:color="auto" w:fill="FFFFFF"/>
        </w:rPr>
        <w:t>Á</w:t>
      </w:r>
      <w:r>
        <w:rPr>
          <w:rStyle w:val="Textoennegrita"/>
          <w:rFonts w:ascii="merriweather" w:hAnsi="merriweather"/>
          <w:color w:val="000000"/>
          <w:sz w:val="27"/>
          <w:szCs w:val="27"/>
          <w:shd w:val="clear" w:color="auto" w:fill="FFFFFF"/>
        </w:rPr>
        <w:t>GENES TITULOS</w:t>
      </w:r>
    </w:p>
    <w:p w14:paraId="3A41A3AB" w14:textId="77777777" w:rsidR="00E05CB8" w:rsidRDefault="00E05CB8" w:rsidP="00D84B20">
      <w:pPr>
        <w:rPr>
          <w:rStyle w:val="Textoennegrita"/>
          <w:rFonts w:ascii="merriweather" w:hAnsi="merriweather"/>
          <w:color w:val="000000"/>
          <w:sz w:val="27"/>
          <w:szCs w:val="27"/>
          <w:shd w:val="clear" w:color="auto" w:fill="FFFFFF"/>
        </w:rPr>
      </w:pPr>
    </w:p>
    <w:p w14:paraId="6AD3C14A" w14:textId="77777777" w:rsidR="00E05CB8" w:rsidRPr="00E05CB8" w:rsidRDefault="00E05CB8" w:rsidP="00E05CB8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eastAsia="es-CO"/>
        </w:rPr>
      </w:pPr>
      <w:r w:rsidRPr="00E05CB8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&lt;</w:t>
      </w:r>
      <w:r w:rsidRPr="00E05CB8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eastAsia="es-CO"/>
        </w:rPr>
        <w:t xml:space="preserve">img </w:t>
      </w:r>
      <w:r w:rsidRPr="00E05CB8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CO"/>
        </w:rPr>
        <w:t>src</w:t>
      </w:r>
      <w:r w:rsidRPr="00E05CB8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="</w:t>
      </w:r>
      <w:r w:rsidRPr="00E05CB8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eastAsia="es-CO"/>
        </w:rPr>
        <w:t>images/dinosaur.jpg</w:t>
      </w:r>
      <w:r w:rsidRPr="00E05CB8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"</w:t>
      </w:r>
    </w:p>
    <w:p w14:paraId="58AB1C2F" w14:textId="77777777" w:rsidR="00E05CB8" w:rsidRPr="00E05CB8" w:rsidRDefault="00E05CB8" w:rsidP="00E05CB8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eastAsia="es-CO"/>
        </w:rPr>
      </w:pPr>
      <w:r w:rsidRPr="00E05CB8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eastAsia="es-CO"/>
        </w:rPr>
        <w:t xml:space="preserve">     </w:t>
      </w:r>
      <w:r w:rsidRPr="00E05CB8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CO"/>
        </w:rPr>
        <w:t>alt</w:t>
      </w:r>
      <w:r w:rsidRPr="00E05CB8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="</w:t>
      </w:r>
      <w:r w:rsidRPr="00E05CB8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eastAsia="es-CO"/>
        </w:rPr>
        <w:t>La cabeza y el torso de un esqueleto de dinosaurio;</w:t>
      </w:r>
    </w:p>
    <w:p w14:paraId="37650AEB" w14:textId="77777777" w:rsidR="00E05CB8" w:rsidRPr="00E05CB8" w:rsidRDefault="00E05CB8" w:rsidP="00E05CB8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eastAsia="es-CO"/>
        </w:rPr>
      </w:pPr>
      <w:r w:rsidRPr="00E05CB8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eastAsia="es-CO"/>
        </w:rPr>
        <w:t xml:space="preserve">           tiene una cabeza grande con dientes largos y afilados</w:t>
      </w:r>
      <w:r w:rsidRPr="00E05CB8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"</w:t>
      </w:r>
    </w:p>
    <w:p w14:paraId="3A60BD07" w14:textId="77777777" w:rsidR="00E05CB8" w:rsidRPr="00E05CB8" w:rsidRDefault="00E05CB8" w:rsidP="00E05CB8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eastAsia="es-CO"/>
        </w:rPr>
      </w:pPr>
      <w:r w:rsidRPr="00E05CB8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eastAsia="es-CO"/>
        </w:rPr>
        <w:t xml:space="preserve">     </w:t>
      </w:r>
      <w:r w:rsidRPr="00E05CB8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CO"/>
        </w:rPr>
        <w:t>width</w:t>
      </w:r>
      <w:r w:rsidRPr="00E05CB8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="</w:t>
      </w:r>
      <w:r w:rsidRPr="00E05CB8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eastAsia="es-CO"/>
        </w:rPr>
        <w:t>400</w:t>
      </w:r>
      <w:r w:rsidRPr="00E05CB8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"</w:t>
      </w:r>
    </w:p>
    <w:p w14:paraId="2C407F59" w14:textId="77777777" w:rsidR="00E05CB8" w:rsidRPr="00E05CB8" w:rsidRDefault="00E05CB8" w:rsidP="00E05CB8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eastAsia="es-CO"/>
        </w:rPr>
      </w:pPr>
      <w:r w:rsidRPr="00E05CB8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eastAsia="es-CO"/>
        </w:rPr>
        <w:t xml:space="preserve">     </w:t>
      </w:r>
      <w:r w:rsidRPr="00E05CB8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CO"/>
        </w:rPr>
        <w:t>height</w:t>
      </w:r>
      <w:r w:rsidRPr="00E05CB8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="</w:t>
      </w:r>
      <w:r w:rsidRPr="00E05CB8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eastAsia="es-CO"/>
        </w:rPr>
        <w:t>341</w:t>
      </w:r>
      <w:r w:rsidRPr="00E05CB8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"</w:t>
      </w:r>
    </w:p>
    <w:p w14:paraId="41624FF3" w14:textId="77777777" w:rsidR="00E05CB8" w:rsidRPr="00E05CB8" w:rsidRDefault="00E05CB8" w:rsidP="00E05CB8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s-CO"/>
        </w:rPr>
      </w:pPr>
      <w:r w:rsidRPr="00E05CB8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eastAsia="es-CO"/>
        </w:rPr>
        <w:t xml:space="preserve">     </w:t>
      </w:r>
      <w:r w:rsidRPr="00E05CB8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CO"/>
        </w:rPr>
        <w:t>title</w:t>
      </w:r>
      <w:r w:rsidRPr="00E05CB8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="</w:t>
      </w:r>
      <w:r w:rsidRPr="00E05CB8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eastAsia="es-CO"/>
        </w:rPr>
        <w:t>Exposición de un T-Rex en el museo de la Universidad de Manchester.</w:t>
      </w:r>
      <w:r w:rsidRPr="00E05CB8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CO"/>
        </w:rPr>
        <w:t>"&gt;</w:t>
      </w:r>
    </w:p>
    <w:p w14:paraId="3F61A609" w14:textId="6E9A6885" w:rsidR="00E05CB8" w:rsidRDefault="00E05CB8" w:rsidP="00D84B20"/>
    <w:p w14:paraId="34A89C85" w14:textId="43896ADD" w:rsidR="00331E77" w:rsidRDefault="00331E77" w:rsidP="00D84B20"/>
    <w:p w14:paraId="09D5843E" w14:textId="49D110F5" w:rsidR="00331E77" w:rsidRDefault="00331E77" w:rsidP="00D84B20">
      <w:r>
        <w:t>IMÁGENES DE FONDO</w:t>
      </w:r>
    </w:p>
    <w:p w14:paraId="5BB24F76" w14:textId="77777777" w:rsidR="00331E77" w:rsidRDefault="00331E77" w:rsidP="00331E77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p</w:t>
      </w:r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14:paraId="629F4A17" w14:textId="77777777" w:rsidR="00331E77" w:rsidRDefault="00331E77" w:rsidP="00331E77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background-image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url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"images/dinosaur.jpg"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14:paraId="13EA4799" w14:textId="77777777" w:rsidR="00331E77" w:rsidRDefault="00331E77" w:rsidP="00331E77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14:paraId="74846676" w14:textId="71855ABA" w:rsidR="00331E77" w:rsidRDefault="00331E77" w:rsidP="00D84B20"/>
    <w:p w14:paraId="23F67813" w14:textId="416936F6" w:rsidR="00985078" w:rsidRDefault="00985078" w:rsidP="00D84B20"/>
    <w:p w14:paraId="7C6E4ED5" w14:textId="783226E2" w:rsidR="00985078" w:rsidRDefault="00985078" w:rsidP="00D84B20">
      <w:r>
        <w:t xml:space="preserve">UBICACIÓN </w:t>
      </w:r>
    </w:p>
    <w:p w14:paraId="370AB346" w14:textId="308C51FB" w:rsidR="00985078" w:rsidRDefault="00985078" w:rsidP="00D84B20"/>
    <w:p w14:paraId="1410473C" w14:textId="77777777" w:rsidR="00985078" w:rsidRDefault="00985078" w:rsidP="00985078">
      <w:pPr>
        <w:pStyle w:val="HTMLconformatoprevio"/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&lt;div id='pagina'&gt;</w:t>
      </w:r>
    </w:p>
    <w:p w14:paraId="4F898DE1" w14:textId="77777777" w:rsidR="00985078" w:rsidRDefault="00985078" w:rsidP="00985078">
      <w:pPr>
        <w:pStyle w:val="HTMLconformatoprevio"/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            &lt;div id='cabecera'&gt;</w:t>
      </w:r>
    </w:p>
    <w:p w14:paraId="6B14DCB5" w14:textId="77777777" w:rsidR="00985078" w:rsidRDefault="00985078" w:rsidP="00985078">
      <w:pPr>
        <w:pStyle w:val="HTMLconformatoprevio"/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                Cabecera &lt;br /&gt;</w:t>
      </w:r>
    </w:p>
    <w:p w14:paraId="1A640225" w14:textId="77777777" w:rsidR="00985078" w:rsidRDefault="00985078" w:rsidP="00985078">
      <w:pPr>
        <w:pStyle w:val="HTMLconformatoprevio"/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            &lt;/div&gt;</w:t>
      </w:r>
    </w:p>
    <w:p w14:paraId="09B2F89F" w14:textId="77777777" w:rsidR="00985078" w:rsidRDefault="00985078" w:rsidP="00985078">
      <w:pPr>
        <w:pStyle w:val="HTMLconformatoprevio"/>
        <w:shd w:val="clear" w:color="auto" w:fill="EEEEEE"/>
        <w:spacing w:after="384"/>
        <w:rPr>
          <w:rFonts w:ascii="Courier" w:hAnsi="Courier"/>
          <w:color w:val="333333"/>
        </w:rPr>
      </w:pPr>
    </w:p>
    <w:p w14:paraId="31F8A190" w14:textId="77777777" w:rsidR="00985078" w:rsidRDefault="00985078" w:rsidP="00985078">
      <w:pPr>
        <w:pStyle w:val="HTMLconformatoprevio"/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            &lt;div id='colizq'&gt;</w:t>
      </w:r>
    </w:p>
    <w:p w14:paraId="2A5AD4D3" w14:textId="77777777" w:rsidR="00985078" w:rsidRDefault="00985078" w:rsidP="00985078">
      <w:pPr>
        <w:pStyle w:val="HTMLconformatoprevio"/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                Columna Izquierda &lt;br /&gt;</w:t>
      </w:r>
    </w:p>
    <w:p w14:paraId="79A36F60" w14:textId="77777777" w:rsidR="00985078" w:rsidRDefault="00985078" w:rsidP="00985078">
      <w:pPr>
        <w:pStyle w:val="HTMLconformatoprevio"/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            &lt;/div&gt;</w:t>
      </w:r>
    </w:p>
    <w:p w14:paraId="0DF4B615" w14:textId="77777777" w:rsidR="00985078" w:rsidRDefault="00985078" w:rsidP="00985078">
      <w:pPr>
        <w:pStyle w:val="HTMLconformatoprevio"/>
        <w:shd w:val="clear" w:color="auto" w:fill="EEEEEE"/>
        <w:spacing w:after="384"/>
        <w:rPr>
          <w:rFonts w:ascii="Courier" w:hAnsi="Courier"/>
          <w:color w:val="333333"/>
        </w:rPr>
      </w:pPr>
    </w:p>
    <w:p w14:paraId="7FF9EF02" w14:textId="77777777" w:rsidR="00985078" w:rsidRDefault="00985078" w:rsidP="00985078">
      <w:pPr>
        <w:pStyle w:val="HTMLconformatoprevio"/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            &lt;div id='contenido'&gt;</w:t>
      </w:r>
    </w:p>
    <w:p w14:paraId="32532673" w14:textId="77777777" w:rsidR="00985078" w:rsidRDefault="00985078" w:rsidP="00985078">
      <w:pPr>
        <w:pStyle w:val="HTMLconformatoprevio"/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                Contenido &lt;br /&gt;</w:t>
      </w:r>
    </w:p>
    <w:p w14:paraId="3AF6D408" w14:textId="77777777" w:rsidR="00985078" w:rsidRDefault="00985078" w:rsidP="00985078">
      <w:pPr>
        <w:pStyle w:val="HTMLconformatoprevio"/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            &lt;/div&gt;</w:t>
      </w:r>
    </w:p>
    <w:p w14:paraId="2A3110F9" w14:textId="77777777" w:rsidR="00985078" w:rsidRDefault="00985078" w:rsidP="00985078">
      <w:pPr>
        <w:pStyle w:val="HTMLconformatoprevio"/>
        <w:shd w:val="clear" w:color="auto" w:fill="EEEEEE"/>
        <w:spacing w:after="384"/>
        <w:rPr>
          <w:rFonts w:ascii="Courier" w:hAnsi="Courier"/>
          <w:color w:val="333333"/>
        </w:rPr>
      </w:pPr>
    </w:p>
    <w:p w14:paraId="3764E0AC" w14:textId="77777777" w:rsidR="00985078" w:rsidRDefault="00985078" w:rsidP="00985078">
      <w:pPr>
        <w:pStyle w:val="HTMLconformatoprevio"/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            &lt;div id='colder'&gt;</w:t>
      </w:r>
    </w:p>
    <w:p w14:paraId="340BF383" w14:textId="77777777" w:rsidR="00985078" w:rsidRDefault="00985078" w:rsidP="00985078">
      <w:pPr>
        <w:pStyle w:val="HTMLconformatoprevio"/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                Columna Derecha &lt;br /&gt;</w:t>
      </w:r>
    </w:p>
    <w:p w14:paraId="4989B7F0" w14:textId="77777777" w:rsidR="00985078" w:rsidRDefault="00985078" w:rsidP="00985078">
      <w:pPr>
        <w:pStyle w:val="HTMLconformatoprevio"/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            &lt;/div&gt;</w:t>
      </w:r>
    </w:p>
    <w:p w14:paraId="436259BD" w14:textId="77777777" w:rsidR="00985078" w:rsidRDefault="00985078" w:rsidP="00985078">
      <w:pPr>
        <w:pStyle w:val="HTMLconformatoprevio"/>
        <w:shd w:val="clear" w:color="auto" w:fill="EEEEEE"/>
        <w:spacing w:after="384"/>
        <w:rPr>
          <w:rFonts w:ascii="Courier" w:hAnsi="Courier"/>
          <w:color w:val="333333"/>
        </w:rPr>
      </w:pPr>
    </w:p>
    <w:p w14:paraId="2F19828D" w14:textId="77777777" w:rsidR="00985078" w:rsidRDefault="00985078" w:rsidP="00985078">
      <w:pPr>
        <w:pStyle w:val="HTMLconformatoprevio"/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            &lt;div id='pies'&gt;</w:t>
      </w:r>
    </w:p>
    <w:p w14:paraId="00B21B5E" w14:textId="77777777" w:rsidR="00985078" w:rsidRDefault="00985078" w:rsidP="00985078">
      <w:pPr>
        <w:pStyle w:val="HTMLconformatoprevio"/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                Pies</w:t>
      </w:r>
    </w:p>
    <w:p w14:paraId="4BD084D8" w14:textId="77777777" w:rsidR="00985078" w:rsidRDefault="00985078" w:rsidP="00985078">
      <w:pPr>
        <w:pStyle w:val="HTMLconformatoprevio"/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            &lt;/div&gt;</w:t>
      </w:r>
    </w:p>
    <w:p w14:paraId="198525F1" w14:textId="6E657F4C" w:rsidR="00985078" w:rsidRDefault="00985078" w:rsidP="00985078">
      <w:pPr>
        <w:pStyle w:val="HTMLconformatoprevio"/>
        <w:shd w:val="clear" w:color="auto" w:fill="EEEEEE"/>
        <w:spacing w:after="384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        &lt;/div&gt;</w:t>
      </w:r>
    </w:p>
    <w:p w14:paraId="05DA5D76" w14:textId="47C3E056" w:rsidR="00DA55CD" w:rsidRDefault="00DA55CD" w:rsidP="00DA55CD">
      <w:pPr>
        <w:pStyle w:val="HTMLconformatoprevio"/>
        <w:pBdr>
          <w:top w:val="single" w:sz="6" w:space="9" w:color="DBDBDB"/>
          <w:left w:val="single" w:sz="6" w:space="9" w:color="DBDBDB"/>
          <w:bottom w:val="single" w:sz="6" w:space="9" w:color="DBDBDB"/>
          <w:right w:val="single" w:sz="6" w:space="9" w:color="DBDBDB"/>
        </w:pBdr>
        <w:spacing w:after="384" w:line="375" w:lineRule="atLeast"/>
        <w:rPr>
          <w:rFonts w:ascii="Consolas" w:hAnsi="Consolas"/>
          <w:color w:val="1D1D1B"/>
        </w:rPr>
      </w:pPr>
      <w:r>
        <w:rPr>
          <w:rFonts w:ascii="Consolas" w:hAnsi="Consolas"/>
          <w:color w:val="1D1D1B"/>
        </w:rPr>
        <w:t>HIPERVINCULO</w:t>
      </w:r>
    </w:p>
    <w:p w14:paraId="4A3D0EA2" w14:textId="25402D98" w:rsidR="00DA55CD" w:rsidRDefault="00DA55CD" w:rsidP="00DA55CD">
      <w:pPr>
        <w:pStyle w:val="HTMLconformatoprevio"/>
        <w:pBdr>
          <w:top w:val="single" w:sz="6" w:space="9" w:color="DBDBDB"/>
          <w:left w:val="single" w:sz="6" w:space="9" w:color="DBDBDB"/>
          <w:bottom w:val="single" w:sz="6" w:space="9" w:color="DBDBDB"/>
          <w:right w:val="single" w:sz="6" w:space="9" w:color="DBDBDB"/>
        </w:pBdr>
        <w:spacing w:after="384" w:line="375" w:lineRule="atLeast"/>
        <w:rPr>
          <w:rFonts w:ascii="Consolas" w:hAnsi="Consolas"/>
          <w:color w:val="1D1D1B"/>
        </w:rPr>
      </w:pPr>
      <w:r>
        <w:rPr>
          <w:rFonts w:ascii="Consolas" w:hAnsi="Consolas"/>
          <w:color w:val="1D1D1B"/>
        </w:rPr>
        <w:t>&lt;a href="https://mx.godaddy.com/blog"&gt;Visita el blog de GoDaddy&lt;/a&gt;</w:t>
      </w:r>
    </w:p>
    <w:p w14:paraId="1231E3F3" w14:textId="5360374F" w:rsidR="00985078" w:rsidRDefault="00CE0552" w:rsidP="00D84B20">
      <w:r>
        <w:t xml:space="preserve">INDICE </w:t>
      </w:r>
    </w:p>
    <w:p w14:paraId="3AC478D8" w14:textId="77777777" w:rsidR="00CE0552" w:rsidRDefault="00CE0552" w:rsidP="00CE0552">
      <w:pPr>
        <w:pStyle w:val="HTMLconformatoprevio"/>
        <w:pBdr>
          <w:top w:val="single" w:sz="6" w:space="9" w:color="DBDBDB"/>
          <w:left w:val="single" w:sz="6" w:space="9" w:color="DBDBDB"/>
          <w:bottom w:val="single" w:sz="6" w:space="9" w:color="DBDBDB"/>
          <w:right w:val="single" w:sz="6" w:space="9" w:color="DBDBDB"/>
        </w:pBdr>
        <w:spacing w:after="384" w:line="375" w:lineRule="atLeast"/>
        <w:rPr>
          <w:rFonts w:ascii="Consolas" w:hAnsi="Consolas"/>
          <w:color w:val="1D1D1B"/>
        </w:rPr>
      </w:pPr>
      <w:r>
        <w:rPr>
          <w:rFonts w:ascii="Consolas" w:hAnsi="Consolas"/>
          <w:color w:val="1D1D1B"/>
        </w:rPr>
        <w:lastRenderedPageBreak/>
        <w:t>&lt;ul&gt;</w:t>
      </w:r>
    </w:p>
    <w:p w14:paraId="1E5CC393" w14:textId="77777777" w:rsidR="00CE0552" w:rsidRDefault="00CE0552" w:rsidP="00CE0552">
      <w:pPr>
        <w:pStyle w:val="HTMLconformatoprevio"/>
        <w:pBdr>
          <w:top w:val="single" w:sz="6" w:space="9" w:color="DBDBDB"/>
          <w:left w:val="single" w:sz="6" w:space="9" w:color="DBDBDB"/>
          <w:bottom w:val="single" w:sz="6" w:space="9" w:color="DBDBDB"/>
          <w:right w:val="single" w:sz="6" w:space="9" w:color="DBDBDB"/>
        </w:pBdr>
        <w:spacing w:after="384" w:line="375" w:lineRule="atLeast"/>
        <w:rPr>
          <w:rFonts w:ascii="Consolas" w:hAnsi="Consolas"/>
          <w:color w:val="1D1D1B"/>
        </w:rPr>
      </w:pPr>
      <w:r>
        <w:rPr>
          <w:rFonts w:ascii="Consolas" w:hAnsi="Consolas"/>
          <w:color w:val="1D1D1B"/>
        </w:rPr>
        <w:t xml:space="preserve">   &lt;li&gt;Elemento 1&lt;/li&gt;</w:t>
      </w:r>
    </w:p>
    <w:p w14:paraId="67C78E5B" w14:textId="77777777" w:rsidR="00CE0552" w:rsidRDefault="00CE0552" w:rsidP="00CE0552">
      <w:pPr>
        <w:pStyle w:val="HTMLconformatoprevio"/>
        <w:pBdr>
          <w:top w:val="single" w:sz="6" w:space="9" w:color="DBDBDB"/>
          <w:left w:val="single" w:sz="6" w:space="9" w:color="DBDBDB"/>
          <w:bottom w:val="single" w:sz="6" w:space="9" w:color="DBDBDB"/>
          <w:right w:val="single" w:sz="6" w:space="9" w:color="DBDBDB"/>
        </w:pBdr>
        <w:spacing w:after="384" w:line="375" w:lineRule="atLeast"/>
        <w:rPr>
          <w:rFonts w:ascii="Consolas" w:hAnsi="Consolas"/>
          <w:color w:val="1D1D1B"/>
        </w:rPr>
      </w:pPr>
      <w:r>
        <w:rPr>
          <w:rFonts w:ascii="Consolas" w:hAnsi="Consolas"/>
          <w:color w:val="1D1D1B"/>
        </w:rPr>
        <w:t xml:space="preserve">   &lt;li&gt;Elemento 2&lt;/li&gt;</w:t>
      </w:r>
    </w:p>
    <w:p w14:paraId="6DAD1C7C" w14:textId="77777777" w:rsidR="00CE0552" w:rsidRDefault="00CE0552" w:rsidP="00CE0552">
      <w:pPr>
        <w:pStyle w:val="HTMLconformatoprevio"/>
        <w:pBdr>
          <w:top w:val="single" w:sz="6" w:space="9" w:color="DBDBDB"/>
          <w:left w:val="single" w:sz="6" w:space="9" w:color="DBDBDB"/>
          <w:bottom w:val="single" w:sz="6" w:space="9" w:color="DBDBDB"/>
          <w:right w:val="single" w:sz="6" w:space="9" w:color="DBDBDB"/>
        </w:pBdr>
        <w:spacing w:after="384" w:line="375" w:lineRule="atLeast"/>
        <w:rPr>
          <w:rFonts w:ascii="Consolas" w:hAnsi="Consolas"/>
          <w:color w:val="1D1D1B"/>
        </w:rPr>
      </w:pPr>
      <w:r>
        <w:rPr>
          <w:rFonts w:ascii="Consolas" w:hAnsi="Consolas"/>
          <w:color w:val="1D1D1B"/>
        </w:rPr>
        <w:t xml:space="preserve">   &lt;li&gt;Elemento 3&lt;/li&gt;</w:t>
      </w:r>
    </w:p>
    <w:p w14:paraId="252AC2AD" w14:textId="77777777" w:rsidR="00CE0552" w:rsidRDefault="00CE0552" w:rsidP="00CE0552">
      <w:pPr>
        <w:pStyle w:val="HTMLconformatoprevio"/>
        <w:pBdr>
          <w:top w:val="single" w:sz="6" w:space="9" w:color="DBDBDB"/>
          <w:left w:val="single" w:sz="6" w:space="9" w:color="DBDBDB"/>
          <w:bottom w:val="single" w:sz="6" w:space="9" w:color="DBDBDB"/>
          <w:right w:val="single" w:sz="6" w:space="9" w:color="DBDBDB"/>
        </w:pBdr>
        <w:spacing w:after="384" w:line="375" w:lineRule="atLeast"/>
        <w:rPr>
          <w:rFonts w:ascii="Consolas" w:hAnsi="Consolas"/>
          <w:color w:val="1D1D1B"/>
        </w:rPr>
      </w:pPr>
      <w:r>
        <w:rPr>
          <w:rFonts w:ascii="Consolas" w:hAnsi="Consolas"/>
          <w:color w:val="1D1D1B"/>
        </w:rPr>
        <w:t xml:space="preserve">   &lt;li&gt;Elemento 4&lt;/li&gt;</w:t>
      </w:r>
    </w:p>
    <w:p w14:paraId="747B239D" w14:textId="77777777" w:rsidR="00CE0552" w:rsidRDefault="00CE0552" w:rsidP="00CE0552">
      <w:pPr>
        <w:pStyle w:val="HTMLconformatoprevio"/>
        <w:pBdr>
          <w:top w:val="single" w:sz="6" w:space="9" w:color="DBDBDB"/>
          <w:left w:val="single" w:sz="6" w:space="9" w:color="DBDBDB"/>
          <w:bottom w:val="single" w:sz="6" w:space="9" w:color="DBDBDB"/>
          <w:right w:val="single" w:sz="6" w:space="9" w:color="DBDBDB"/>
        </w:pBdr>
        <w:spacing w:after="384" w:line="375" w:lineRule="atLeast"/>
        <w:rPr>
          <w:rFonts w:ascii="Consolas" w:hAnsi="Consolas"/>
          <w:color w:val="1D1D1B"/>
        </w:rPr>
      </w:pPr>
      <w:r>
        <w:rPr>
          <w:rFonts w:ascii="Consolas" w:hAnsi="Consolas"/>
          <w:color w:val="1D1D1B"/>
        </w:rPr>
        <w:t>&lt;/ul&gt;</w:t>
      </w:r>
    </w:p>
    <w:p w14:paraId="2D36AD43" w14:textId="78CA073B" w:rsidR="00CE0552" w:rsidRDefault="00A51FAB" w:rsidP="00A51FAB">
      <w:r w:rsidRPr="00A51FAB">
        <w:t>206 bytes (206 bytes)</w:t>
      </w:r>
    </w:p>
    <w:sectPr w:rsidR="00CE0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rriweath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84528"/>
    <w:multiLevelType w:val="multilevel"/>
    <w:tmpl w:val="B060E1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A2FCE"/>
    <w:multiLevelType w:val="multilevel"/>
    <w:tmpl w:val="459CC5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0B4A73"/>
    <w:multiLevelType w:val="multilevel"/>
    <w:tmpl w:val="DEA623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400D68"/>
    <w:multiLevelType w:val="multilevel"/>
    <w:tmpl w:val="E7AEAB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395181"/>
    <w:multiLevelType w:val="multilevel"/>
    <w:tmpl w:val="0A465B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20"/>
    <w:rsid w:val="000A347B"/>
    <w:rsid w:val="001D460B"/>
    <w:rsid w:val="00331E77"/>
    <w:rsid w:val="004345A0"/>
    <w:rsid w:val="004952C4"/>
    <w:rsid w:val="007D60EE"/>
    <w:rsid w:val="008A1940"/>
    <w:rsid w:val="00985078"/>
    <w:rsid w:val="00A51FAB"/>
    <w:rsid w:val="00C96773"/>
    <w:rsid w:val="00CE0552"/>
    <w:rsid w:val="00D16A26"/>
    <w:rsid w:val="00D84B20"/>
    <w:rsid w:val="00DA55CD"/>
    <w:rsid w:val="00E05CB8"/>
    <w:rsid w:val="00E22C5D"/>
    <w:rsid w:val="00FC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10A38"/>
  <w15:chartTrackingRefBased/>
  <w15:docId w15:val="{C406A36F-B036-4B2B-BA00-AE985806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22C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6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05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05CB8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oken">
    <w:name w:val="token"/>
    <w:basedOn w:val="Fuentedeprrafopredeter"/>
    <w:rsid w:val="00E05CB8"/>
  </w:style>
  <w:style w:type="character" w:styleId="CdigoHTML">
    <w:name w:val="HTML Code"/>
    <w:basedOn w:val="Fuentedeprrafopredeter"/>
    <w:uiPriority w:val="99"/>
    <w:semiHidden/>
    <w:unhideWhenUsed/>
    <w:rsid w:val="00331E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9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280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16</cp:revision>
  <dcterms:created xsi:type="dcterms:W3CDTF">2020-07-15T19:52:00Z</dcterms:created>
  <dcterms:modified xsi:type="dcterms:W3CDTF">2020-07-16T01:18:00Z</dcterms:modified>
</cp:coreProperties>
</file>